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4242F" w14:textId="785B86A8" w:rsidR="00FD088C" w:rsidRPr="0050568B" w:rsidRDefault="00FD088C" w:rsidP="00FD088C">
      <w:pPr>
        <w:pStyle w:val="Yohanna"/>
      </w:pPr>
      <w:bookmarkStart w:id="0" w:name="_GoBack"/>
      <w:bookmarkEnd w:id="0"/>
      <w:r w:rsidRPr="0050568B">
        <w:t>Determination of Silic</w:t>
      </w:r>
      <w:del w:id="1" w:author="Yohanna Cabrera Orozco" w:date="2021-08-10T14:09:00Z">
        <w:r w:rsidRPr="0050568B" w:rsidDel="00D22C87">
          <w:delText>a</w:delText>
        </w:r>
      </w:del>
      <w:ins w:id="2" w:author="Yohanna Cabrera Orozco" w:date="2021-08-10T14:10:00Z">
        <w:r w:rsidR="00D22C87">
          <w:t>on</w:t>
        </w:r>
      </w:ins>
      <w:r w:rsidRPr="0050568B">
        <w:t xml:space="preserve"> in Wheat Leaves with ATR-FTIR</w:t>
      </w:r>
      <w:ins w:id="3" w:author="Yohanna Cabrera Orozco" w:date="2021-08-10T14:10:00Z">
        <w:r w:rsidR="00D22C87">
          <w:t xml:space="preserve"> and </w:t>
        </w:r>
      </w:ins>
      <w:del w:id="4" w:author="Yohanna Cabrera Orozco" w:date="2021-08-10T14:10:00Z">
        <w:r w:rsidRPr="0050568B" w:rsidDel="00D22C87">
          <w:delText>-</w:delText>
        </w:r>
      </w:del>
      <w:proofErr w:type="spellStart"/>
      <w:r w:rsidRPr="0050568B">
        <w:t>Chemometr</w:t>
      </w:r>
      <w:r w:rsidR="004B5A08">
        <w:t>ics</w:t>
      </w:r>
      <w:proofErr w:type="spellEnd"/>
    </w:p>
    <w:p w14:paraId="4D4CFC6F" w14:textId="77777777" w:rsidR="00FD088C" w:rsidRPr="004B5A08" w:rsidRDefault="00FD088C" w:rsidP="00FD088C">
      <w:pPr>
        <w:pStyle w:val="Yohanna"/>
        <w:rPr>
          <w:lang w:val="es-CO"/>
        </w:rPr>
      </w:pPr>
      <w:r w:rsidRPr="004B5A08">
        <w:rPr>
          <w:lang w:val="es-CO"/>
        </w:rPr>
        <w:t>Felipe Beltran - Yohana Cabrera - Andres Cabrera</w:t>
      </w:r>
    </w:p>
    <w:p w14:paraId="1D7D14C1" w14:textId="420BA65B" w:rsidR="00FD088C" w:rsidRPr="0050568B" w:rsidRDefault="00A961E2" w:rsidP="00FD088C">
      <w:pPr>
        <w:rPr>
          <w:color w:val="222222"/>
          <w:shd w:val="clear" w:color="auto" w:fill="FFFFFF"/>
          <w:lang w:val="en-US"/>
        </w:rPr>
      </w:pPr>
      <w:r w:rsidRPr="00BD25A5">
        <w:rPr>
          <w:lang w:val="en-US"/>
        </w:rPr>
        <w:t>T</w:t>
      </w:r>
      <w:r w:rsidR="00FD088C" w:rsidRPr="00BD25A5">
        <w:rPr>
          <w:lang w:val="en-US"/>
        </w:rPr>
        <w:t xml:space="preserve">he beneficial effects of silicon </w:t>
      </w:r>
      <w:r w:rsidRPr="00BD25A5">
        <w:rPr>
          <w:lang w:val="en-US"/>
        </w:rPr>
        <w:t xml:space="preserve">for plants </w:t>
      </w:r>
      <w:proofErr w:type="gramStart"/>
      <w:r w:rsidRPr="00BD25A5">
        <w:rPr>
          <w:lang w:val="en-US"/>
        </w:rPr>
        <w:t>have been noticed</w:t>
      </w:r>
      <w:proofErr w:type="gramEnd"/>
      <w:r w:rsidRPr="00BD25A5">
        <w:rPr>
          <w:lang w:val="en-US"/>
        </w:rPr>
        <w:t xml:space="preserve"> for more than a century</w:t>
      </w:r>
      <w:r w:rsidR="00FD088C" w:rsidRPr="00BD25A5">
        <w:rPr>
          <w:lang w:val="en-US"/>
        </w:rPr>
        <w:t xml:space="preserve">, </w:t>
      </w:r>
      <w:r w:rsidRPr="00BD25A5">
        <w:rPr>
          <w:lang w:val="en-US"/>
        </w:rPr>
        <w:t xml:space="preserve">but </w:t>
      </w:r>
      <w:r w:rsidR="00FD088C" w:rsidRPr="00BD25A5">
        <w:rPr>
          <w:lang w:val="en-US"/>
        </w:rPr>
        <w:t xml:space="preserve">only during the last </w:t>
      </w:r>
      <w:r w:rsidRPr="00BD25A5">
        <w:rPr>
          <w:lang w:val="en-US"/>
        </w:rPr>
        <w:t xml:space="preserve">two </w:t>
      </w:r>
      <w:r w:rsidR="00FD088C" w:rsidRPr="00BD25A5">
        <w:rPr>
          <w:lang w:val="en-US"/>
        </w:rPr>
        <w:t>decades</w:t>
      </w:r>
      <w:ins w:id="5" w:author="Yohanna Cabrera Orozco" w:date="2021-08-10T14:20:00Z">
        <w:r w:rsidR="00D22C87">
          <w:rPr>
            <w:lang w:val="en-US"/>
          </w:rPr>
          <w:t xml:space="preserve"> has its role in high productivity agriculture systems</w:t>
        </w:r>
      </w:ins>
      <w:del w:id="6" w:author="Yohanna Cabrera Orozco" w:date="2021-08-10T14:20:00Z">
        <w:r w:rsidR="00FD088C" w:rsidRPr="00BD25A5" w:rsidDel="00D22C87">
          <w:rPr>
            <w:lang w:val="en-US"/>
          </w:rPr>
          <w:delText xml:space="preserve"> its role in high productivity agriculture systems has been</w:delText>
        </w:r>
      </w:del>
      <w:r w:rsidR="00FD088C" w:rsidRPr="00BD25A5">
        <w:rPr>
          <w:lang w:val="en-US"/>
        </w:rPr>
        <w:t xml:space="preserve"> thoroughly studied. The presence of silicon in plants contributes to </w:t>
      </w:r>
      <w:del w:id="7" w:author="Yohanna Cabrera Orozco" w:date="2021-08-10T14:11:00Z">
        <w:r w:rsidR="00FD088C" w:rsidRPr="00BD25A5" w:rsidDel="00D22C87">
          <w:rPr>
            <w:lang w:val="en-US"/>
          </w:rPr>
          <w:delText xml:space="preserve">the response of </w:delText>
        </w:r>
      </w:del>
      <w:r w:rsidR="00FD088C" w:rsidRPr="00BD25A5">
        <w:rPr>
          <w:lang w:val="en-US"/>
        </w:rPr>
        <w:t>stress-relief mechanisms for environmental events such as drought and pathogen attack</w:t>
      </w:r>
      <w:ins w:id="8" w:author="Yohanna Cabrera Orozco" w:date="2021-08-10T14:11:00Z">
        <w:r w:rsidR="00D22C87">
          <w:rPr>
            <w:lang w:val="en-US"/>
          </w:rPr>
          <w:t>s</w:t>
        </w:r>
      </w:ins>
      <w:r w:rsidR="00FD088C" w:rsidRPr="00BD25A5">
        <w:rPr>
          <w:lang w:val="en-US"/>
        </w:rPr>
        <w:t xml:space="preserve">. Because of the importance of crops such as wheat, barley, rice, and other grasses that accumulate Si, </w:t>
      </w:r>
      <w:del w:id="9" w:author="Yohanna Cabrera Orozco" w:date="2021-08-10T14:12:00Z">
        <w:r w:rsidR="00FD088C" w:rsidRPr="00BD25A5" w:rsidDel="00D22C87">
          <w:rPr>
            <w:lang w:val="en-US"/>
          </w:rPr>
          <w:delText>the understanding of</w:delText>
        </w:r>
      </w:del>
      <w:ins w:id="10" w:author="Yohanna Cabrera Orozco" w:date="2021-08-10T14:12:00Z">
        <w:r w:rsidR="00D22C87">
          <w:rPr>
            <w:lang w:val="en-US"/>
          </w:rPr>
          <w:t>understanding</w:t>
        </w:r>
      </w:ins>
      <w:r w:rsidR="00FD088C" w:rsidRPr="00BD25A5">
        <w:rPr>
          <w:lang w:val="en-US"/>
        </w:rPr>
        <w:t xml:space="preserve"> the relationship between this element and plant science is the focus of numerous scientific efforts. </w:t>
      </w:r>
      <w:ins w:id="11" w:author="Yohanna Cabrera Orozco" w:date="2021-08-10T14:12:00Z">
        <w:r w:rsidR="00D22C87">
          <w:rPr>
            <w:lang w:val="en-US"/>
          </w:rPr>
          <w:t xml:space="preserve">Si </w:t>
        </w:r>
      </w:ins>
      <w:del w:id="12" w:author="Yohanna Cabrera Orozco" w:date="2021-08-10T14:12:00Z">
        <w:r w:rsidRPr="00156769" w:rsidDel="00D22C87">
          <w:rPr>
            <w:lang w:val="en-US"/>
          </w:rPr>
          <w:delText>Q</w:delText>
        </w:r>
      </w:del>
      <w:ins w:id="13" w:author="Yohanna Cabrera Orozco" w:date="2021-08-10T14:12:00Z">
        <w:r w:rsidR="00D22C87">
          <w:rPr>
            <w:lang w:val="en-US"/>
          </w:rPr>
          <w:t>q</w:t>
        </w:r>
      </w:ins>
      <w:r w:rsidR="00FD088C" w:rsidRPr="00156769">
        <w:rPr>
          <w:lang w:val="en-US"/>
        </w:rPr>
        <w:t>uantification</w:t>
      </w:r>
      <w:del w:id="14" w:author="Yohanna Cabrera Orozco" w:date="2021-08-10T14:12:00Z">
        <w:r w:rsidR="00FD088C" w:rsidRPr="00156769" w:rsidDel="00D22C87">
          <w:rPr>
            <w:lang w:val="en-US"/>
          </w:rPr>
          <w:delText xml:space="preserve"> of this element</w:delText>
        </w:r>
      </w:del>
      <w:r w:rsidR="00FD088C" w:rsidRPr="00156769">
        <w:rPr>
          <w:lang w:val="en-US"/>
        </w:rPr>
        <w:t xml:space="preserve"> is a difficult and costly task</w:t>
      </w:r>
      <w:ins w:id="15" w:author="Yohanna Cabrera Orozco" w:date="2021-08-10T14:12:00Z">
        <w:r w:rsidR="00D22C87">
          <w:rPr>
            <w:lang w:val="en-US"/>
          </w:rPr>
          <w:t>,</w:t>
        </w:r>
      </w:ins>
      <w:r w:rsidRPr="00156769">
        <w:rPr>
          <w:lang w:val="en-US"/>
        </w:rPr>
        <w:t xml:space="preserve"> and</w:t>
      </w:r>
      <w:r w:rsidR="00FD088C" w:rsidRPr="00156769">
        <w:rPr>
          <w:lang w:val="en-US"/>
        </w:rPr>
        <w:t xml:space="preserve"> destructive wet chemistry methods </w:t>
      </w:r>
      <w:r w:rsidR="00FD088C" w:rsidRPr="0050568B">
        <w:rPr>
          <w:color w:val="222222"/>
          <w:shd w:val="clear" w:color="auto" w:fill="FFFFFF"/>
          <w:lang w:val="en-US"/>
        </w:rPr>
        <w:t xml:space="preserve">are commonly used. </w:t>
      </w:r>
      <w:r w:rsidR="00156769">
        <w:rPr>
          <w:color w:val="222222"/>
          <w:shd w:val="clear" w:color="auto" w:fill="FFFFFF"/>
          <w:lang w:val="en-US"/>
        </w:rPr>
        <w:t>With the recent development of chemometric tools, analysis of silicon in</w:t>
      </w:r>
      <w:r w:rsidR="00156769" w:rsidRPr="00156769">
        <w:rPr>
          <w:lang w:val="en-US"/>
        </w:rPr>
        <w:t xml:space="preserve"> complex matrices</w:t>
      </w:r>
      <w:r w:rsidR="00156769">
        <w:rPr>
          <w:lang w:val="en-US"/>
        </w:rPr>
        <w:t xml:space="preserve"> </w:t>
      </w:r>
      <w:del w:id="16" w:author="Yohanna Cabrera Orozco" w:date="2021-08-10T14:12:00Z">
        <w:r w:rsidR="00156769" w:rsidDel="00D22C87">
          <w:rPr>
            <w:lang w:val="en-US"/>
          </w:rPr>
          <w:delText xml:space="preserve">have </w:delText>
        </w:r>
      </w:del>
      <w:proofErr w:type="gramStart"/>
      <w:ins w:id="17" w:author="Yohanna Cabrera Orozco" w:date="2021-08-10T14:12:00Z">
        <w:r w:rsidR="00D22C87">
          <w:rPr>
            <w:lang w:val="en-US"/>
          </w:rPr>
          <w:t xml:space="preserve">has </w:t>
        </w:r>
      </w:ins>
      <w:r w:rsidR="00156769">
        <w:rPr>
          <w:lang w:val="en-US"/>
        </w:rPr>
        <w:t>been proved</w:t>
      </w:r>
      <w:proofErr w:type="gramEnd"/>
      <w:r w:rsidR="00156769">
        <w:rPr>
          <w:lang w:val="en-US"/>
        </w:rPr>
        <w:t xml:space="preserve"> feasible</w:t>
      </w:r>
      <w:ins w:id="18" w:author="Yohanna Cabrera Orozco" w:date="2021-08-10T14:12:00Z">
        <w:r w:rsidR="00D22C87">
          <w:rPr>
            <w:lang w:val="en-US"/>
          </w:rPr>
          <w:t xml:space="preserve"> </w:t>
        </w:r>
      </w:ins>
      <w:ins w:id="19" w:author="Yohanna Cabrera Orozco" w:date="2021-08-10T14:13:00Z">
        <w:r w:rsidR="00D22C87">
          <w:rPr>
            <w:lang w:val="en-US"/>
          </w:rPr>
          <w:t>for certain matrixes</w:t>
        </w:r>
      </w:ins>
      <w:r w:rsidR="00156769">
        <w:rPr>
          <w:lang w:val="en-US"/>
        </w:rPr>
        <w:t>.</w:t>
      </w:r>
    </w:p>
    <w:p w14:paraId="6291EF33" w14:textId="77777777" w:rsidR="00FD088C" w:rsidRPr="0050568B" w:rsidRDefault="00FD088C" w:rsidP="00FD088C">
      <w:pPr>
        <w:rPr>
          <w:color w:val="222222"/>
          <w:shd w:val="clear" w:color="auto" w:fill="FFFFFF"/>
          <w:lang w:val="en-US"/>
        </w:rPr>
      </w:pPr>
    </w:p>
    <w:p w14:paraId="59D9790F" w14:textId="4699325B" w:rsidR="0050568B" w:rsidRPr="00BD25A5" w:rsidRDefault="00FD088C" w:rsidP="00FD088C">
      <w:pPr>
        <w:rPr>
          <w:lang w:val="en-US"/>
        </w:rPr>
      </w:pPr>
      <w:r w:rsidRPr="0050568B">
        <w:rPr>
          <w:color w:val="222222"/>
          <w:shd w:val="clear" w:color="auto" w:fill="FFFFFF"/>
          <w:lang w:val="en-US"/>
        </w:rPr>
        <w:t xml:space="preserve">In this work, we developed a method for silicon determination </w:t>
      </w:r>
      <w:r w:rsidR="00A961E2">
        <w:rPr>
          <w:color w:val="222222"/>
          <w:shd w:val="clear" w:color="auto" w:fill="FFFFFF"/>
          <w:lang w:val="en-US"/>
        </w:rPr>
        <w:t xml:space="preserve">in wheat leaves </w:t>
      </w:r>
      <w:r w:rsidRPr="0050568B">
        <w:rPr>
          <w:color w:val="222222"/>
          <w:shd w:val="clear" w:color="auto" w:fill="FFFFFF"/>
          <w:lang w:val="en-US"/>
        </w:rPr>
        <w:t>using infrared spectroscopy and chemometr</w:t>
      </w:r>
      <w:r w:rsidR="004B5A08">
        <w:rPr>
          <w:color w:val="222222"/>
          <w:shd w:val="clear" w:color="auto" w:fill="FFFFFF"/>
          <w:lang w:val="en-US"/>
        </w:rPr>
        <w:t>ics</w:t>
      </w:r>
      <w:r w:rsidRPr="0050568B">
        <w:rPr>
          <w:color w:val="222222"/>
          <w:shd w:val="clear" w:color="auto" w:fill="FFFFFF"/>
          <w:lang w:val="en-US"/>
        </w:rPr>
        <w:t>.</w:t>
      </w:r>
      <w:r w:rsidR="00DB6FA7">
        <w:rPr>
          <w:color w:val="222222"/>
          <w:shd w:val="clear" w:color="auto" w:fill="FFFFFF"/>
          <w:lang w:val="en-US"/>
        </w:rPr>
        <w:t xml:space="preserve"> </w:t>
      </w:r>
      <w:del w:id="20" w:author="Yohanna Cabrera Orozco" w:date="2021-08-10T14:17:00Z">
        <w:r w:rsidRPr="0050568B" w:rsidDel="00D22C87">
          <w:rPr>
            <w:color w:val="222222"/>
            <w:shd w:val="clear" w:color="auto" w:fill="FFFFFF"/>
            <w:lang w:val="en-US"/>
          </w:rPr>
          <w:delText xml:space="preserve"> </w:delText>
        </w:r>
      </w:del>
      <w:r w:rsidRPr="0050568B">
        <w:rPr>
          <w:color w:val="222222"/>
          <w:shd w:val="clear" w:color="auto" w:fill="FFFFFF"/>
          <w:lang w:val="en-US"/>
        </w:rPr>
        <w:t xml:space="preserve">Dried leaves </w:t>
      </w:r>
      <w:ins w:id="21" w:author="Yohanna Cabrera Orozco" w:date="2021-08-10T14:17:00Z">
        <w:r w:rsidR="00D22C87">
          <w:rPr>
            <w:color w:val="222222"/>
            <w:shd w:val="clear" w:color="auto" w:fill="FFFFFF"/>
            <w:lang w:val="en-US"/>
          </w:rPr>
          <w:t>fro</w:t>
        </w:r>
      </w:ins>
      <w:ins w:id="22" w:author="Yohanna Cabrera Orozco" w:date="2021-08-10T14:18:00Z">
        <w:r w:rsidR="00D22C87">
          <w:rPr>
            <w:color w:val="222222"/>
            <w:shd w:val="clear" w:color="auto" w:fill="FFFFFF"/>
            <w:lang w:val="en-US"/>
          </w:rPr>
          <w:t xml:space="preserve">m wheat </w:t>
        </w:r>
      </w:ins>
      <w:r w:rsidRPr="0050568B">
        <w:rPr>
          <w:color w:val="222222"/>
          <w:shd w:val="clear" w:color="auto" w:fill="FFFFFF"/>
          <w:lang w:val="en-US"/>
        </w:rPr>
        <w:t xml:space="preserve">grown in a greenhouse </w:t>
      </w:r>
      <w:proofErr w:type="gramStart"/>
      <w:r w:rsidRPr="0050568B">
        <w:rPr>
          <w:color w:val="222222"/>
          <w:shd w:val="clear" w:color="auto" w:fill="FFFFFF"/>
          <w:lang w:val="en-US"/>
        </w:rPr>
        <w:t>were analyzed</w:t>
      </w:r>
      <w:proofErr w:type="gramEnd"/>
      <w:r w:rsidRPr="0050568B">
        <w:rPr>
          <w:color w:val="222222"/>
          <w:shd w:val="clear" w:color="auto" w:fill="FFFFFF"/>
          <w:lang w:val="en-US"/>
        </w:rPr>
        <w:t xml:space="preserve"> </w:t>
      </w:r>
      <w:del w:id="23" w:author="Yohanna Cabrera Orozco" w:date="2021-08-10T14:13:00Z">
        <w:r w:rsidRPr="0050568B" w:rsidDel="00D22C87">
          <w:rPr>
            <w:color w:val="222222"/>
            <w:shd w:val="clear" w:color="auto" w:fill="FFFFFF"/>
            <w:lang w:val="en-US"/>
          </w:rPr>
          <w:delText>by means of</w:delText>
        </w:r>
      </w:del>
      <w:ins w:id="24" w:author="Yohanna Cabrera Orozco" w:date="2021-08-10T14:13:00Z">
        <w:r w:rsidR="00D22C87">
          <w:rPr>
            <w:color w:val="222222"/>
            <w:shd w:val="clear" w:color="auto" w:fill="FFFFFF"/>
            <w:lang w:val="en-US"/>
          </w:rPr>
          <w:t>using</w:t>
        </w:r>
      </w:ins>
      <w:r w:rsidRPr="0050568B">
        <w:rPr>
          <w:color w:val="222222"/>
          <w:shd w:val="clear" w:color="auto" w:fill="FFFFFF"/>
          <w:lang w:val="en-US"/>
        </w:rPr>
        <w:t xml:space="preserve"> attenuated total reflection infrared spectroscopy (ATR-FTIR) and </w:t>
      </w:r>
      <w:r w:rsidRPr="00BD25A5">
        <w:rPr>
          <w:lang w:val="en-US"/>
        </w:rPr>
        <w:t xml:space="preserve">inductively coupled plasma-optical emission spectroscopy elemental analysis (ICP-OES). </w:t>
      </w:r>
    </w:p>
    <w:p w14:paraId="0D7EC8A5" w14:textId="77777777" w:rsidR="0050568B" w:rsidRPr="00BD25A5" w:rsidRDefault="0050568B" w:rsidP="00FD088C">
      <w:pPr>
        <w:rPr>
          <w:lang w:val="en-US"/>
        </w:rPr>
      </w:pPr>
    </w:p>
    <w:p w14:paraId="00E74E21" w14:textId="7776B6BA" w:rsidR="0050568B" w:rsidRPr="00BD25A5" w:rsidRDefault="00D134EB" w:rsidP="00FD088C">
      <w:pPr>
        <w:rPr>
          <w:lang w:val="en-US"/>
        </w:rPr>
      </w:pPr>
      <w:del w:id="25" w:author="Yohanna Cabrera Orozco" w:date="2021-08-10T14:14:00Z">
        <w:r w:rsidRPr="00BD25A5" w:rsidDel="00D22C87">
          <w:rPr>
            <w:lang w:val="en-US"/>
          </w:rPr>
          <w:delText xml:space="preserve">A series of models based on multivariate ordinary least squares regression using varying sets of </w:delText>
        </w:r>
        <w:r w:rsidR="00E62D69" w:rsidRPr="00BD25A5" w:rsidDel="00D22C87">
          <w:rPr>
            <w:lang w:val="en-US"/>
          </w:rPr>
          <w:delText>wave numbers</w:delText>
        </w:r>
        <w:r w:rsidRPr="00BD25A5" w:rsidDel="00D22C87">
          <w:rPr>
            <w:lang w:val="en-US"/>
          </w:rPr>
          <w:delText xml:space="preserve"> selected by a genetic algorithm,</w:delText>
        </w:r>
      </w:del>
      <w:ins w:id="26" w:author="Yohanna Cabrera Orozco" w:date="2021-08-10T14:14:00Z">
        <w:r w:rsidR="00D22C87">
          <w:rPr>
            <w:lang w:val="en-US"/>
          </w:rPr>
          <w:t>Using varying sets of wave numbers selected by a genetic algorithm, a series of models based on multivariate ordinary least squares regression</w:t>
        </w:r>
      </w:ins>
      <w:r w:rsidRPr="00BD25A5">
        <w:rPr>
          <w:lang w:val="en-US"/>
        </w:rPr>
        <w:t xml:space="preserve"> </w:t>
      </w:r>
      <w:proofErr w:type="gramStart"/>
      <w:r w:rsidRPr="00BD25A5">
        <w:rPr>
          <w:lang w:val="en-US"/>
        </w:rPr>
        <w:t>was built</w:t>
      </w:r>
      <w:proofErr w:type="gramEnd"/>
      <w:r w:rsidRPr="00BD25A5">
        <w:rPr>
          <w:lang w:val="en-US"/>
        </w:rPr>
        <w:t xml:space="preserve"> using </w:t>
      </w:r>
      <w:del w:id="27" w:author="Yohanna Cabrera Orozco" w:date="2021-08-10T14:13:00Z">
        <w:r w:rsidRPr="00BD25A5" w:rsidDel="00D22C87">
          <w:rPr>
            <w:lang w:val="en-US"/>
          </w:rPr>
          <w:delText xml:space="preserve">baseline </w:delText>
        </w:r>
      </w:del>
      <w:ins w:id="28" w:author="Yohanna Cabrera Orozco" w:date="2021-08-10T14:13:00Z">
        <w:r w:rsidR="00D22C87" w:rsidRPr="00BD25A5">
          <w:rPr>
            <w:lang w:val="en-US"/>
          </w:rPr>
          <w:t>baseline</w:t>
        </w:r>
        <w:r w:rsidR="00D22C87">
          <w:rPr>
            <w:lang w:val="en-US"/>
          </w:rPr>
          <w:t>-</w:t>
        </w:r>
      </w:ins>
      <w:r w:rsidRPr="00BD25A5">
        <w:rPr>
          <w:lang w:val="en-US"/>
        </w:rPr>
        <w:t xml:space="preserve">corrected ATR-FTIR spectra from wheat leaves samples. </w:t>
      </w:r>
      <w:r w:rsidR="00E62D69" w:rsidRPr="00BD25A5">
        <w:rPr>
          <w:lang w:val="en-US"/>
        </w:rPr>
        <w:t>Models built with these</w:t>
      </w:r>
      <w:r w:rsidRPr="00BD25A5">
        <w:rPr>
          <w:lang w:val="en-US"/>
        </w:rPr>
        <w:t xml:space="preserve"> sets </w:t>
      </w:r>
      <w:r w:rsidR="00E62D69" w:rsidRPr="00BD25A5">
        <w:rPr>
          <w:lang w:val="en-US"/>
        </w:rPr>
        <w:t xml:space="preserve">showed a </w:t>
      </w:r>
      <w:del w:id="29" w:author="Yohanna Cabrera Orozco" w:date="2021-08-10T14:19:00Z">
        <w:r w:rsidR="00E62D69" w:rsidRPr="00BD25A5" w:rsidDel="00D22C87">
          <w:rPr>
            <w:lang w:val="en-US"/>
          </w:rPr>
          <w:delText xml:space="preserve">powerful </w:delText>
        </w:r>
      </w:del>
      <w:ins w:id="30" w:author="Yohanna Cabrera Orozco" w:date="2021-08-10T14:19:00Z">
        <w:r w:rsidR="00D22C87">
          <w:rPr>
            <w:lang w:val="en-US"/>
          </w:rPr>
          <w:t>strong</w:t>
        </w:r>
        <w:r w:rsidR="00D22C87" w:rsidRPr="00BD25A5">
          <w:rPr>
            <w:lang w:val="en-US"/>
          </w:rPr>
          <w:t xml:space="preserve"> </w:t>
        </w:r>
      </w:ins>
      <w:r w:rsidR="00E62D69" w:rsidRPr="00BD25A5">
        <w:rPr>
          <w:lang w:val="en-US"/>
        </w:rPr>
        <w:t xml:space="preserve">correlation with the silicon content determined by elemental analysis. The performance in prediction of each model was assessed using repeated k-fold </w:t>
      </w:r>
      <w:del w:id="31" w:author="Yohanna Cabrera Orozco" w:date="2021-08-10T14:14:00Z">
        <w:r w:rsidR="00E62D69" w:rsidRPr="00BD25A5" w:rsidDel="00D22C87">
          <w:rPr>
            <w:lang w:val="en-US"/>
          </w:rPr>
          <w:delText xml:space="preserve">cross </w:delText>
        </w:r>
      </w:del>
      <w:ins w:id="32" w:author="Yohanna Cabrera Orozco" w:date="2021-08-10T14:14:00Z">
        <w:r w:rsidR="00D22C87" w:rsidRPr="00BD25A5">
          <w:rPr>
            <w:lang w:val="en-US"/>
          </w:rPr>
          <w:t>cross</w:t>
        </w:r>
        <w:r w:rsidR="00D22C87">
          <w:rPr>
            <w:lang w:val="en-US"/>
          </w:rPr>
          <w:t>-</w:t>
        </w:r>
      </w:ins>
      <w:r w:rsidR="00E62D69" w:rsidRPr="00BD25A5">
        <w:rPr>
          <w:lang w:val="en-US"/>
        </w:rPr>
        <w:t>validation, showing a maximum error of prediction (RMSEP) of 0.1% wt</w:t>
      </w:r>
      <w:r w:rsidR="007A4E81" w:rsidRPr="00BD25A5">
        <w:rPr>
          <w:lang w:val="en-US"/>
        </w:rPr>
        <w:t>.</w:t>
      </w:r>
      <w:r w:rsidR="00E62D69" w:rsidRPr="00BD25A5">
        <w:rPr>
          <w:lang w:val="en-US"/>
        </w:rPr>
        <w:t xml:space="preserve"> with minimum model complexity of </w:t>
      </w:r>
      <w:proofErr w:type="gramStart"/>
      <w:r w:rsidR="00E62D69" w:rsidRPr="00BD25A5">
        <w:rPr>
          <w:lang w:val="en-US"/>
        </w:rPr>
        <w:t>4</w:t>
      </w:r>
      <w:proofErr w:type="gramEnd"/>
      <w:r w:rsidR="00E62D69" w:rsidRPr="00BD25A5">
        <w:rPr>
          <w:lang w:val="en-US"/>
        </w:rPr>
        <w:t xml:space="preserve"> selected variables. </w:t>
      </w:r>
      <w:r w:rsidR="007A4E81" w:rsidRPr="00BD25A5">
        <w:rPr>
          <w:lang w:val="en-US"/>
        </w:rPr>
        <w:t>H</w:t>
      </w:r>
      <w:r w:rsidR="00AA1B0B" w:rsidRPr="00BD25A5">
        <w:rPr>
          <w:lang w:val="en-US"/>
        </w:rPr>
        <w:t>owever</w:t>
      </w:r>
      <w:ins w:id="33" w:author="Yohanna Cabrera Orozco" w:date="2021-08-10T14:14:00Z">
        <w:r w:rsidR="00D22C87">
          <w:rPr>
            <w:lang w:val="en-US"/>
          </w:rPr>
          <w:t>,</w:t>
        </w:r>
      </w:ins>
      <w:r w:rsidR="00AA1B0B" w:rsidRPr="00BD25A5">
        <w:rPr>
          <w:lang w:val="en-US"/>
        </w:rPr>
        <w:t xml:space="preserve"> a strong dependence on the matrix </w:t>
      </w:r>
      <w:proofErr w:type="gramStart"/>
      <w:r w:rsidR="00AA1B0B" w:rsidRPr="00BD25A5">
        <w:rPr>
          <w:lang w:val="en-US"/>
        </w:rPr>
        <w:t>was noted</w:t>
      </w:r>
      <w:proofErr w:type="gramEnd"/>
      <w:r w:rsidR="00AA1B0B" w:rsidRPr="00BD25A5">
        <w:rPr>
          <w:lang w:val="en-US"/>
        </w:rPr>
        <w:t xml:space="preserve"> when compared with other plant tissues</w:t>
      </w:r>
      <w:r w:rsidR="00DB6FA7" w:rsidRPr="00BD25A5">
        <w:rPr>
          <w:lang w:val="en-US"/>
        </w:rPr>
        <w:t>.</w:t>
      </w:r>
    </w:p>
    <w:p w14:paraId="3B65D3D6" w14:textId="77777777" w:rsidR="0050568B" w:rsidRPr="00BD25A5" w:rsidRDefault="0050568B" w:rsidP="00FD088C">
      <w:pPr>
        <w:rPr>
          <w:lang w:val="en-US"/>
        </w:rPr>
      </w:pPr>
    </w:p>
    <w:p w14:paraId="219A44E0" w14:textId="36510477" w:rsidR="0050568B" w:rsidRPr="00BD25A5" w:rsidRDefault="0050568B" w:rsidP="00FD088C">
      <w:pPr>
        <w:rPr>
          <w:lang w:val="en-US"/>
        </w:rPr>
      </w:pPr>
    </w:p>
    <w:p w14:paraId="7468FF16" w14:textId="77777777" w:rsidR="0050568B" w:rsidRPr="0050568B" w:rsidRDefault="0050568B" w:rsidP="0050568B">
      <w:pPr>
        <w:pStyle w:val="Bibliography"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0568B">
        <w:rPr>
          <w:rFonts w:ascii="Times New Roman" w:hAnsi="Times New Roman" w:cs="Times New Roman"/>
          <w:sz w:val="24"/>
          <w:szCs w:val="24"/>
          <w:lang w:val="en-US"/>
        </w:rPr>
        <w:t xml:space="preserve">[1] Casey, W., </w:t>
      </w:r>
      <w:proofErr w:type="spellStart"/>
      <w:r w:rsidRPr="0050568B">
        <w:rPr>
          <w:rFonts w:ascii="Times New Roman" w:hAnsi="Times New Roman" w:cs="Times New Roman"/>
          <w:sz w:val="24"/>
          <w:szCs w:val="24"/>
          <w:lang w:val="en-US"/>
        </w:rPr>
        <w:t>Kinrade</w:t>
      </w:r>
      <w:proofErr w:type="spellEnd"/>
      <w:r w:rsidRPr="0050568B">
        <w:rPr>
          <w:rFonts w:ascii="Times New Roman" w:hAnsi="Times New Roman" w:cs="Times New Roman"/>
          <w:sz w:val="24"/>
          <w:szCs w:val="24"/>
          <w:lang w:val="en-US"/>
        </w:rPr>
        <w:t xml:space="preserve">, S., Knight, C., Rains, D. &amp; Epstein, E. (2004) </w:t>
      </w:r>
      <w:r w:rsidRPr="0050568B">
        <w:rPr>
          <w:rFonts w:ascii="Times New Roman" w:hAnsi="Times New Roman" w:cs="Times New Roman"/>
          <w:i/>
          <w:sz w:val="24"/>
          <w:szCs w:val="24"/>
          <w:lang w:val="en-US"/>
        </w:rPr>
        <w:t xml:space="preserve">Aqueous silicate complexes in wheat, </w:t>
      </w:r>
      <w:proofErr w:type="spellStart"/>
      <w:r w:rsidRPr="0050568B">
        <w:rPr>
          <w:rFonts w:ascii="Times New Roman" w:hAnsi="Times New Roman" w:cs="Times New Roman"/>
          <w:i/>
          <w:sz w:val="24"/>
          <w:szCs w:val="24"/>
          <w:lang w:val="en-US"/>
        </w:rPr>
        <w:t>Triticum</w:t>
      </w:r>
      <w:proofErr w:type="spellEnd"/>
      <w:r w:rsidRPr="0050568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0568B">
        <w:rPr>
          <w:rFonts w:ascii="Times New Roman" w:hAnsi="Times New Roman" w:cs="Times New Roman"/>
          <w:i/>
          <w:sz w:val="24"/>
          <w:szCs w:val="24"/>
          <w:lang w:val="en-US"/>
        </w:rPr>
        <w:t>aestivum</w:t>
      </w:r>
      <w:proofErr w:type="spellEnd"/>
      <w:r w:rsidRPr="0050568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</w:t>
      </w:r>
      <w:r w:rsidRPr="005056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0568B">
        <w:rPr>
          <w:rFonts w:ascii="Times New Roman" w:hAnsi="Times New Roman" w:cs="Times New Roman"/>
          <w:iCs/>
          <w:sz w:val="24"/>
          <w:szCs w:val="24"/>
          <w:lang w:val="en-US"/>
        </w:rPr>
        <w:t>Plant, Cell &amp; Environment</w:t>
      </w:r>
      <w:r w:rsidRPr="00505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568B">
        <w:rPr>
          <w:rFonts w:ascii="Times New Roman" w:hAnsi="Times New Roman" w:cs="Times New Roman"/>
          <w:bCs/>
          <w:sz w:val="24"/>
          <w:szCs w:val="24"/>
          <w:lang w:val="en-US"/>
        </w:rPr>
        <w:t>27</w:t>
      </w:r>
      <w:r w:rsidRPr="0050568B">
        <w:rPr>
          <w:rFonts w:ascii="Times New Roman" w:hAnsi="Times New Roman" w:cs="Times New Roman"/>
          <w:sz w:val="24"/>
          <w:szCs w:val="24"/>
          <w:lang w:val="en-US"/>
        </w:rPr>
        <w:t xml:space="preserve">, 51–54. </w:t>
      </w:r>
    </w:p>
    <w:p w14:paraId="7B0EF749" w14:textId="77777777" w:rsidR="0050568B" w:rsidRPr="0050568B" w:rsidRDefault="0050568B" w:rsidP="0050568B">
      <w:pPr>
        <w:pStyle w:val="Bibliography"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0568B">
        <w:rPr>
          <w:rFonts w:ascii="Times New Roman" w:hAnsi="Times New Roman" w:cs="Times New Roman"/>
          <w:sz w:val="24"/>
          <w:szCs w:val="24"/>
          <w:lang w:val="en-US"/>
        </w:rPr>
        <w:t xml:space="preserve">[2] Epstein, E. (1994). </w:t>
      </w:r>
      <w:r w:rsidRPr="0050568B">
        <w:rPr>
          <w:rFonts w:ascii="Times New Roman" w:hAnsi="Times New Roman" w:cs="Times New Roman"/>
          <w:i/>
          <w:sz w:val="24"/>
          <w:szCs w:val="24"/>
          <w:lang w:val="en-US"/>
        </w:rPr>
        <w:t>The anomaly of silicon in plant biology.</w:t>
      </w:r>
      <w:r w:rsidRPr="00505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568B">
        <w:rPr>
          <w:rFonts w:ascii="Times New Roman" w:hAnsi="Times New Roman" w:cs="Times New Roman"/>
          <w:iCs/>
          <w:sz w:val="24"/>
          <w:szCs w:val="24"/>
          <w:lang w:val="en-US"/>
        </w:rPr>
        <w:t>Proc</w:t>
      </w:r>
      <w:proofErr w:type="spellEnd"/>
      <w:r w:rsidRPr="00505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Natl </w:t>
      </w:r>
      <w:proofErr w:type="spellStart"/>
      <w:r w:rsidRPr="0050568B">
        <w:rPr>
          <w:rFonts w:ascii="Times New Roman" w:hAnsi="Times New Roman" w:cs="Times New Roman"/>
          <w:iCs/>
          <w:sz w:val="24"/>
          <w:szCs w:val="24"/>
          <w:lang w:val="en-US"/>
        </w:rPr>
        <w:t>Acad</w:t>
      </w:r>
      <w:proofErr w:type="spellEnd"/>
      <w:r w:rsidRPr="00505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50568B">
        <w:rPr>
          <w:rFonts w:ascii="Times New Roman" w:hAnsi="Times New Roman" w:cs="Times New Roman"/>
          <w:iCs/>
          <w:sz w:val="24"/>
          <w:szCs w:val="24"/>
          <w:lang w:val="en-US"/>
        </w:rPr>
        <w:t>Sci</w:t>
      </w:r>
      <w:proofErr w:type="spellEnd"/>
      <w:r w:rsidRPr="00505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USA</w:t>
      </w:r>
      <w:r w:rsidRPr="00505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568B">
        <w:rPr>
          <w:rFonts w:ascii="Times New Roman" w:hAnsi="Times New Roman" w:cs="Times New Roman"/>
          <w:bCs/>
          <w:sz w:val="24"/>
          <w:szCs w:val="24"/>
          <w:lang w:val="en-US"/>
        </w:rPr>
        <w:t>91</w:t>
      </w:r>
      <w:r w:rsidRPr="005056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83194F3" w14:textId="77777777" w:rsidR="0050568B" w:rsidRPr="0050568B" w:rsidRDefault="0050568B" w:rsidP="0050568B">
      <w:pPr>
        <w:pStyle w:val="Bibliography"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0568B">
        <w:rPr>
          <w:rFonts w:ascii="Times New Roman" w:hAnsi="Times New Roman" w:cs="Times New Roman"/>
          <w:sz w:val="24"/>
          <w:szCs w:val="24"/>
          <w:lang w:val="en-US"/>
        </w:rPr>
        <w:t xml:space="preserve">[3] </w:t>
      </w:r>
      <w:proofErr w:type="spellStart"/>
      <w:r w:rsidRPr="0050568B">
        <w:rPr>
          <w:rFonts w:ascii="Times New Roman" w:hAnsi="Times New Roman" w:cs="Times New Roman"/>
          <w:sz w:val="24"/>
          <w:szCs w:val="24"/>
          <w:lang w:val="en-US"/>
        </w:rPr>
        <w:t>Głazowska</w:t>
      </w:r>
      <w:proofErr w:type="spellEnd"/>
      <w:r w:rsidRPr="0050568B">
        <w:rPr>
          <w:rFonts w:ascii="Times New Roman" w:hAnsi="Times New Roman" w:cs="Times New Roman"/>
          <w:sz w:val="24"/>
          <w:szCs w:val="24"/>
          <w:lang w:val="en-US"/>
        </w:rPr>
        <w:t xml:space="preserve">, S., </w:t>
      </w:r>
      <w:proofErr w:type="spellStart"/>
      <w:r w:rsidRPr="0050568B">
        <w:rPr>
          <w:rFonts w:ascii="Times New Roman" w:hAnsi="Times New Roman" w:cs="Times New Roman"/>
          <w:sz w:val="24"/>
          <w:szCs w:val="24"/>
          <w:lang w:val="en-US"/>
        </w:rPr>
        <w:t>Murozuka</w:t>
      </w:r>
      <w:proofErr w:type="spellEnd"/>
      <w:r w:rsidRPr="0050568B">
        <w:rPr>
          <w:rFonts w:ascii="Times New Roman" w:hAnsi="Times New Roman" w:cs="Times New Roman"/>
          <w:sz w:val="24"/>
          <w:szCs w:val="24"/>
          <w:lang w:val="en-US"/>
        </w:rPr>
        <w:t xml:space="preserve">, E., Persson, D. P., Castro, P. H. &amp; </w:t>
      </w:r>
      <w:proofErr w:type="spellStart"/>
      <w:r w:rsidRPr="0050568B">
        <w:rPr>
          <w:rFonts w:ascii="Times New Roman" w:hAnsi="Times New Roman" w:cs="Times New Roman"/>
          <w:sz w:val="24"/>
          <w:szCs w:val="24"/>
          <w:lang w:val="en-US"/>
        </w:rPr>
        <w:t>Schjoerring</w:t>
      </w:r>
      <w:proofErr w:type="spellEnd"/>
      <w:r w:rsidRPr="0050568B">
        <w:rPr>
          <w:rFonts w:ascii="Times New Roman" w:hAnsi="Times New Roman" w:cs="Times New Roman"/>
          <w:sz w:val="24"/>
          <w:szCs w:val="24"/>
          <w:lang w:val="en-US"/>
        </w:rPr>
        <w:t xml:space="preserve">, J. K. (2018). </w:t>
      </w:r>
      <w:r w:rsidRPr="0050568B">
        <w:rPr>
          <w:rFonts w:ascii="Times New Roman" w:hAnsi="Times New Roman" w:cs="Times New Roman"/>
          <w:i/>
          <w:sz w:val="24"/>
          <w:szCs w:val="24"/>
          <w:lang w:val="en-US"/>
        </w:rPr>
        <w:t xml:space="preserve">Silicon affects seed development and leaf </w:t>
      </w:r>
      <w:proofErr w:type="spellStart"/>
      <w:r w:rsidRPr="0050568B">
        <w:rPr>
          <w:rFonts w:ascii="Times New Roman" w:hAnsi="Times New Roman" w:cs="Times New Roman"/>
          <w:i/>
          <w:sz w:val="24"/>
          <w:szCs w:val="24"/>
          <w:lang w:val="en-US"/>
        </w:rPr>
        <w:t>macrohair</w:t>
      </w:r>
      <w:proofErr w:type="spellEnd"/>
      <w:r w:rsidRPr="0050568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formation in </w:t>
      </w:r>
      <w:proofErr w:type="spellStart"/>
      <w:r w:rsidRPr="0050568B">
        <w:rPr>
          <w:rFonts w:ascii="Times New Roman" w:hAnsi="Times New Roman" w:cs="Times New Roman"/>
          <w:i/>
          <w:sz w:val="24"/>
          <w:szCs w:val="24"/>
          <w:lang w:val="en-US"/>
        </w:rPr>
        <w:t>Brachypodium</w:t>
      </w:r>
      <w:proofErr w:type="spellEnd"/>
      <w:r w:rsidRPr="0050568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0568B">
        <w:rPr>
          <w:rFonts w:ascii="Times New Roman" w:hAnsi="Times New Roman" w:cs="Times New Roman"/>
          <w:i/>
          <w:sz w:val="24"/>
          <w:szCs w:val="24"/>
          <w:lang w:val="en-US"/>
        </w:rPr>
        <w:t>distachyon</w:t>
      </w:r>
      <w:proofErr w:type="spellEnd"/>
      <w:r w:rsidRPr="0050568B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505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568B">
        <w:rPr>
          <w:rFonts w:ascii="Times New Roman" w:hAnsi="Times New Roman" w:cs="Times New Roman"/>
          <w:iCs/>
          <w:sz w:val="24"/>
          <w:szCs w:val="24"/>
          <w:lang w:val="en-US"/>
        </w:rPr>
        <w:t>Physiologia</w:t>
      </w:r>
      <w:proofErr w:type="spellEnd"/>
      <w:r w:rsidRPr="00505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50568B">
        <w:rPr>
          <w:rFonts w:ascii="Times New Roman" w:hAnsi="Times New Roman" w:cs="Times New Roman"/>
          <w:iCs/>
          <w:sz w:val="24"/>
          <w:szCs w:val="24"/>
          <w:lang w:val="en-US"/>
        </w:rPr>
        <w:t>Plantarum</w:t>
      </w:r>
      <w:proofErr w:type="spellEnd"/>
      <w:r w:rsidRPr="00505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568B">
        <w:rPr>
          <w:rFonts w:ascii="Times New Roman" w:hAnsi="Times New Roman" w:cs="Times New Roman"/>
          <w:b/>
          <w:bCs/>
          <w:sz w:val="24"/>
          <w:szCs w:val="24"/>
          <w:lang w:val="en-US"/>
        </w:rPr>
        <w:t>163</w:t>
      </w:r>
      <w:r w:rsidRPr="0050568B">
        <w:rPr>
          <w:rFonts w:ascii="Times New Roman" w:hAnsi="Times New Roman" w:cs="Times New Roman"/>
          <w:sz w:val="24"/>
          <w:szCs w:val="24"/>
          <w:lang w:val="en-US"/>
        </w:rPr>
        <w:t>, 231–246 (2018).</w:t>
      </w:r>
    </w:p>
    <w:p w14:paraId="712BD144" w14:textId="77777777" w:rsidR="0050568B" w:rsidRPr="00156769" w:rsidRDefault="0050568B" w:rsidP="0050568B">
      <w:pPr>
        <w:pStyle w:val="Bibliography"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0568B">
        <w:rPr>
          <w:rFonts w:ascii="Times New Roman" w:hAnsi="Times New Roman" w:cs="Times New Roman"/>
          <w:sz w:val="24"/>
          <w:szCs w:val="24"/>
          <w:lang w:val="en-US"/>
        </w:rPr>
        <w:t xml:space="preserve">[4] Kumar, S., Soukup, M. &amp; </w:t>
      </w:r>
      <w:proofErr w:type="spellStart"/>
      <w:r w:rsidRPr="0050568B">
        <w:rPr>
          <w:rFonts w:ascii="Times New Roman" w:hAnsi="Times New Roman" w:cs="Times New Roman"/>
          <w:sz w:val="24"/>
          <w:szCs w:val="24"/>
          <w:lang w:val="en-US"/>
        </w:rPr>
        <w:t>Elbaum</w:t>
      </w:r>
      <w:proofErr w:type="spellEnd"/>
      <w:r w:rsidRPr="0050568B">
        <w:rPr>
          <w:rFonts w:ascii="Times New Roman" w:hAnsi="Times New Roman" w:cs="Times New Roman"/>
          <w:sz w:val="24"/>
          <w:szCs w:val="24"/>
          <w:lang w:val="en-US"/>
        </w:rPr>
        <w:t xml:space="preserve">, R. (2017). </w:t>
      </w:r>
      <w:r w:rsidRPr="0050568B">
        <w:rPr>
          <w:rFonts w:ascii="Times New Roman" w:hAnsi="Times New Roman" w:cs="Times New Roman"/>
          <w:i/>
          <w:sz w:val="24"/>
          <w:szCs w:val="24"/>
          <w:lang w:val="en-US"/>
        </w:rPr>
        <w:t>Silicification in Grasses: Variation between Different Cell Types.</w:t>
      </w:r>
      <w:r w:rsidRPr="00505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6769">
        <w:rPr>
          <w:rFonts w:ascii="Times New Roman" w:hAnsi="Times New Roman" w:cs="Times New Roman"/>
          <w:iCs/>
          <w:sz w:val="24"/>
          <w:szCs w:val="24"/>
          <w:lang w:val="en-US"/>
        </w:rPr>
        <w:t>Frontiers in Plant Science</w:t>
      </w:r>
      <w:r w:rsidRPr="001567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6769">
        <w:rPr>
          <w:rFonts w:ascii="Times New Roman" w:hAnsi="Times New Roman" w:cs="Times New Roman"/>
          <w:bCs/>
          <w:sz w:val="24"/>
          <w:szCs w:val="24"/>
          <w:lang w:val="en-US"/>
        </w:rPr>
        <w:t>8</w:t>
      </w:r>
      <w:r w:rsidRPr="00156769">
        <w:rPr>
          <w:rFonts w:ascii="Times New Roman" w:hAnsi="Times New Roman" w:cs="Times New Roman"/>
          <w:sz w:val="24"/>
          <w:szCs w:val="24"/>
          <w:lang w:val="en-US"/>
        </w:rPr>
        <w:t>, 438.</w:t>
      </w:r>
    </w:p>
    <w:p w14:paraId="5BBA6690" w14:textId="74CA03B2" w:rsidR="00FD088C" w:rsidRPr="00156769" w:rsidRDefault="00156769">
      <w:pPr>
        <w:rPr>
          <w:lang w:val="en-US"/>
        </w:rPr>
      </w:pPr>
      <w:r w:rsidRPr="0050568B">
        <w:rPr>
          <w:lang w:val="en-US"/>
        </w:rPr>
        <w:t>[</w:t>
      </w:r>
      <w:r>
        <w:rPr>
          <w:lang w:val="en-US"/>
        </w:rPr>
        <w:t>5</w:t>
      </w:r>
      <w:r w:rsidRPr="0050568B">
        <w:rPr>
          <w:lang w:val="en-US"/>
        </w:rPr>
        <w:t>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Melucci</w:t>
      </w:r>
      <w:proofErr w:type="spellEnd"/>
      <w:r>
        <w:rPr>
          <w:lang w:val="en-US"/>
        </w:rPr>
        <w:t xml:space="preserve">, D. et al. (2019) </w:t>
      </w:r>
      <w:r w:rsidRPr="00156769">
        <w:rPr>
          <w:i/>
          <w:iCs/>
          <w:lang w:val="en-US"/>
        </w:rPr>
        <w:t>ATR-FTIR Spectroscopy, a New Non-Destructive Approach for the Quantitative Determination of Biogenic Silica in Marine Sediments</w:t>
      </w:r>
      <w:r>
        <w:rPr>
          <w:lang w:val="en-US"/>
        </w:rPr>
        <w:t xml:space="preserve">. Molecules </w:t>
      </w:r>
      <w:r w:rsidRPr="00156769">
        <w:rPr>
          <w:lang w:val="en-US"/>
        </w:rPr>
        <w:t>24, 3927.</w:t>
      </w:r>
    </w:p>
    <w:sectPr w:rsidR="00FD088C" w:rsidRPr="00156769" w:rsidSect="00B52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ohanna Cabrera Orozco">
    <w15:presenceInfo w15:providerId="AD" w15:userId="S-1-5-21-1584078763-2279971399-3664282244-1240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wN7A0NDE3NzM3N7RU0lEKTi0uzszPAykwqgUAdx8LNiwAAAA="/>
  </w:docVars>
  <w:rsids>
    <w:rsidRoot w:val="00FD088C"/>
    <w:rsid w:val="0000444B"/>
    <w:rsid w:val="00156769"/>
    <w:rsid w:val="004B5A08"/>
    <w:rsid w:val="0050568B"/>
    <w:rsid w:val="006334A2"/>
    <w:rsid w:val="00740C49"/>
    <w:rsid w:val="007A4E81"/>
    <w:rsid w:val="008C2353"/>
    <w:rsid w:val="00A961E2"/>
    <w:rsid w:val="00AA1B0B"/>
    <w:rsid w:val="00AC735B"/>
    <w:rsid w:val="00B520C0"/>
    <w:rsid w:val="00BD25A5"/>
    <w:rsid w:val="00BE2981"/>
    <w:rsid w:val="00D06939"/>
    <w:rsid w:val="00D134EB"/>
    <w:rsid w:val="00D22C87"/>
    <w:rsid w:val="00DB6FA7"/>
    <w:rsid w:val="00E62D69"/>
    <w:rsid w:val="00FD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6F2B"/>
  <w15:chartTrackingRefBased/>
  <w15:docId w15:val="{CC57DE8A-6DE9-7045-85EE-289F4CFA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769"/>
    <w:rPr>
      <w:rFonts w:ascii="Times New Roman" w:eastAsia="Times New Roman" w:hAnsi="Times New Roman" w:cs="Times New Roman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hanna">
    <w:name w:val="Yohanna"/>
    <w:autoRedefine/>
    <w:qFormat/>
    <w:rsid w:val="00FD088C"/>
    <w:pPr>
      <w:spacing w:after="240" w:line="360" w:lineRule="auto"/>
      <w:jc w:val="both"/>
    </w:pPr>
    <w:rPr>
      <w:rFonts w:ascii="Times New Roman" w:hAnsi="Times New Roman" w:cs="Times New Roman"/>
      <w:b/>
      <w:bCs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568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7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2568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Yohanna Cabrera Orozco</cp:lastModifiedBy>
  <cp:revision>2</cp:revision>
  <dcterms:created xsi:type="dcterms:W3CDTF">2021-08-10T13:45:00Z</dcterms:created>
  <dcterms:modified xsi:type="dcterms:W3CDTF">2021-08-10T13:45:00Z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DocumentDate">
    <vt:lpwstr>44418</vt:lpwstr>
  </property>
  <property fmtid="{D5CDD505-2E9C-101B-9397-08002B2CF9AE}" pid="3" name="SD_IntegrationInfoAdded">
    <vt:bool>true</vt:bool>
  </property>
  <property fmtid="{D5CDD505-2E9C-101B-9397-08002B2CF9AE}" pid="4" name="ContentRemapped">
    <vt:lpwstr>true</vt:lpwstr>
  </property>
</Properties>
</file>